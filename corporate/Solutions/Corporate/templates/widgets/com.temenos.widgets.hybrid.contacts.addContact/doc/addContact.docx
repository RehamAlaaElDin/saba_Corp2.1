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47" w:rsidRPr="00BE33BD" w:rsidRDefault="0039505E" w:rsidP="00BE33BD">
      <w:pPr>
        <w:jc w:val="center"/>
        <w:rPr>
          <w:b/>
          <w:sz w:val="32"/>
          <w:szCs w:val="32"/>
        </w:rPr>
      </w:pPr>
      <w:del w:id="0" w:author="Pete Chavasse" w:date="2014-10-23T11:04:00Z">
        <w:r w:rsidDel="0035288C">
          <w:rPr>
            <w:b/>
            <w:sz w:val="32"/>
            <w:szCs w:val="32"/>
          </w:rPr>
          <w:delText>Device Storage</w:delText>
        </w:r>
      </w:del>
      <w:ins w:id="1" w:author="Pete Chavasse" w:date="2014-10-23T11:04:00Z">
        <w:r w:rsidR="0035288C">
          <w:rPr>
            <w:b/>
            <w:sz w:val="32"/>
            <w:szCs w:val="32"/>
          </w:rPr>
          <w:t>Add Contact</w:t>
        </w:r>
      </w:ins>
      <w:r w:rsidR="00891CC0">
        <w:rPr>
          <w:b/>
          <w:sz w:val="32"/>
          <w:szCs w:val="32"/>
        </w:rPr>
        <w:t xml:space="preserve"> Widget</w:t>
      </w:r>
      <w:r w:rsidR="00E207EB">
        <w:rPr>
          <w:b/>
          <w:sz w:val="32"/>
          <w:szCs w:val="32"/>
        </w:rPr>
        <w:t xml:space="preserve"> </w:t>
      </w:r>
      <w:ins w:id="2" w:author="Pete Chavasse" w:date="2014-10-23T11:04:00Z">
        <w:r w:rsidR="0035288C">
          <w:rPr>
            <w:b/>
            <w:sz w:val="32"/>
            <w:szCs w:val="32"/>
          </w:rPr>
          <w:t>Button</w:t>
        </w:r>
      </w:ins>
      <w:del w:id="3" w:author="Pete Chavasse" w:date="2014-10-23T11:04:00Z">
        <w:r w:rsidR="00E207EB" w:rsidDel="0035288C">
          <w:rPr>
            <w:b/>
            <w:sz w:val="32"/>
            <w:szCs w:val="32"/>
          </w:rPr>
          <w:delText>input type</w:delText>
        </w:r>
      </w:del>
    </w:p>
    <w:p w:rsidR="00BE33BD" w:rsidRDefault="00BE33BD" w:rsidP="00BE33BD">
      <w:pPr>
        <w:rPr>
          <w:b/>
        </w:rPr>
      </w:pPr>
      <w:r w:rsidRPr="00BE33BD">
        <w:rPr>
          <w:b/>
        </w:rPr>
        <w:t>Installation</w:t>
      </w:r>
    </w:p>
    <w:p w:rsidR="00BE33BD" w:rsidDel="0035288C" w:rsidRDefault="0035288C">
      <w:pPr>
        <w:pStyle w:val="ListParagraph"/>
        <w:numPr>
          <w:ilvl w:val="0"/>
          <w:numId w:val="1"/>
        </w:numPr>
        <w:rPr>
          <w:del w:id="4" w:author="Pete Chavasse" w:date="2014-10-23T11:04:00Z"/>
        </w:rPr>
      </w:pPr>
      <w:ins w:id="5" w:author="Pete Chavasse" w:date="2014-10-23T11:04:00Z">
        <w:r>
          <w:t>Distributed with the product, so no special installation requirements.</w:t>
        </w:r>
      </w:ins>
      <w:del w:id="6" w:author="Pete Chavasse" w:date="2014-10-23T11:04:00Z">
        <w:r w:rsidR="00BE33BD" w:rsidDel="0035288C">
          <w:delText xml:space="preserve">Copy </w:delText>
        </w:r>
        <w:r w:rsidR="00454AE4" w:rsidRPr="00454AE4" w:rsidDel="0035288C">
          <w:rPr>
            <w:b/>
          </w:rPr>
          <w:delText>com.temenos.widgets.hybrid.deviceStorage</w:delText>
        </w:r>
        <w:r w:rsidR="00454AE4" w:rsidDel="0035288C">
          <w:rPr>
            <w:b/>
          </w:rPr>
          <w:delText xml:space="preserve"> </w:delText>
        </w:r>
        <w:r w:rsidR="000619C0" w:rsidRPr="000619C0" w:rsidDel="0035288C">
          <w:delText>folder</w:delText>
        </w:r>
        <w:r w:rsidR="00BE33BD" w:rsidDel="0035288C">
          <w:delText xml:space="preserve"> in your widget</w:delText>
        </w:r>
        <w:r w:rsidR="0039505E" w:rsidDel="0035288C">
          <w:delText>s</w:delText>
        </w:r>
        <w:r w:rsidR="00BE33BD" w:rsidDel="0035288C">
          <w:delText xml:space="preserve"> folde</w:delText>
        </w:r>
        <w:r w:rsidR="00454AE4" w:rsidDel="0035288C">
          <w:delText xml:space="preserve">r (Ex: /{your project/templates </w:delText>
        </w:r>
        <w:r w:rsidR="00BE33BD" w:rsidDel="0035288C">
          <w:delText>})</w:delText>
        </w:r>
      </w:del>
    </w:p>
    <w:p w:rsidR="00BE33BD" w:rsidDel="0035288C" w:rsidRDefault="00BE33BD">
      <w:pPr>
        <w:pStyle w:val="ListParagraph"/>
        <w:numPr>
          <w:ilvl w:val="0"/>
          <w:numId w:val="1"/>
        </w:numPr>
        <w:rPr>
          <w:del w:id="7" w:author="Pete Chavasse" w:date="2014-10-23T11:04:00Z"/>
        </w:rPr>
      </w:pPr>
      <w:del w:id="8" w:author="Pete Chavasse" w:date="2014-10-23T11:04:00Z">
        <w:r w:rsidDel="0035288C">
          <w:delText xml:space="preserve">Copy the content of </w:delText>
        </w:r>
        <w:r w:rsidRPr="00BE33BD" w:rsidDel="0035288C">
          <w:rPr>
            <w:b/>
          </w:rPr>
          <w:delText>Insert in widget.xml</w:delText>
        </w:r>
        <w:r w:rsidDel="0035288C">
          <w:delText xml:space="preserve"> in your widget.xml file within your project</w:delText>
        </w:r>
      </w:del>
    </w:p>
    <w:p w:rsidR="00CD66CB" w:rsidDel="0035288C" w:rsidRDefault="00283866">
      <w:pPr>
        <w:pStyle w:val="ListParagraph"/>
        <w:numPr>
          <w:ilvl w:val="0"/>
          <w:numId w:val="1"/>
        </w:numPr>
        <w:rPr>
          <w:del w:id="9" w:author="Pete Chavasse" w:date="2014-10-23T11:04:00Z"/>
        </w:rPr>
      </w:pPr>
      <w:del w:id="10" w:author="Pete Chavasse" w:date="2014-10-23T11:04:00Z">
        <w:r w:rsidDel="0035288C">
          <w:delText xml:space="preserve">Make sure the </w:delText>
        </w:r>
        <w:r w:rsidRPr="00283866" w:rsidDel="0035288C">
          <w:rPr>
            <w:b/>
          </w:rPr>
          <w:delText>cordova</w:delText>
        </w:r>
        <w:r w:rsidR="00076E5B" w:rsidDel="0035288C">
          <w:rPr>
            <w:b/>
          </w:rPr>
          <w:delText>_loader</w:delText>
        </w:r>
        <w:r w:rsidRPr="00283866" w:rsidDel="0035288C">
          <w:rPr>
            <w:b/>
          </w:rPr>
          <w:delText>.js</w:delText>
        </w:r>
        <w:r w:rsidDel="0035288C">
          <w:delText xml:space="preserve"> file is inserted in your template header for the phase where you want to use the </w:delText>
        </w:r>
        <w:r w:rsidR="0039505E" w:rsidRPr="0039505E" w:rsidDel="0035288C">
          <w:rPr>
            <w:b/>
          </w:rPr>
          <w:delText>Device</w:delText>
        </w:r>
        <w:r w:rsidR="00454AE4" w:rsidDel="0035288C">
          <w:rPr>
            <w:b/>
          </w:rPr>
          <w:delText xml:space="preserve"> </w:delText>
        </w:r>
        <w:r w:rsidR="0039505E" w:rsidRPr="0039505E" w:rsidDel="0035288C">
          <w:rPr>
            <w:b/>
          </w:rPr>
          <w:delText>Storage</w:delText>
        </w:r>
        <w:r w:rsidR="0039505E" w:rsidDel="0035288C">
          <w:rPr>
            <w:b/>
          </w:rPr>
          <w:delText xml:space="preserve"> </w:delText>
        </w:r>
        <w:r w:rsidDel="0035288C">
          <w:delText xml:space="preserve">widget. </w:delText>
        </w:r>
      </w:del>
    </w:p>
    <w:p w:rsidR="0035288C" w:rsidRDefault="00283866">
      <w:pPr>
        <w:pStyle w:val="ListParagraph"/>
        <w:numPr>
          <w:ilvl w:val="0"/>
          <w:numId w:val="1"/>
        </w:numPr>
        <w:rPr>
          <w:ins w:id="11" w:author="Pete Chavasse" w:date="2014-10-23T11:05:00Z"/>
        </w:rPr>
        <w:pPrChange w:id="12" w:author="Pete Chavasse" w:date="2014-10-23T11:04:00Z">
          <w:pPr>
            <w:pStyle w:val="ListParagraph"/>
          </w:pPr>
        </w:pPrChange>
      </w:pPr>
      <w:del w:id="13" w:author="Pete Chavasse" w:date="2014-10-23T11:04:00Z">
        <w:r w:rsidDel="0035288C">
          <w:delText xml:space="preserve">Insert </w:delText>
        </w:r>
        <w:r w:rsidRPr="00CD66CB" w:rsidDel="0035288C">
          <w:rPr>
            <w:b/>
            <w:i/>
          </w:rPr>
          <w:delText>&lt;script src="$$HTML_LOCATION$/js/cordova/cordova</w:delText>
        </w:r>
        <w:r w:rsidR="00076E5B" w:rsidDel="0035288C">
          <w:rPr>
            <w:b/>
            <w:i/>
          </w:rPr>
          <w:delText>_loader</w:delText>
        </w:r>
        <w:r w:rsidRPr="00CD66CB" w:rsidDel="0035288C">
          <w:rPr>
            <w:b/>
            <w:i/>
          </w:rPr>
          <w:delText>.js"&gt;&lt;/script&gt;</w:delText>
        </w:r>
        <w:r w:rsidDel="0035288C">
          <w:delText xml:space="preserve"> in your </w:delText>
        </w:r>
        <w:r w:rsidR="00CD66CB" w:rsidDel="0035288C">
          <w:delText xml:space="preserve">header </w:delText>
        </w:r>
        <w:r w:rsidR="00454AE4" w:rsidDel="0035288C">
          <w:delText>TPL</w:delText>
        </w:r>
      </w:del>
    </w:p>
    <w:p w:rsidR="0035288C" w:rsidRDefault="0035288C">
      <w:pPr>
        <w:rPr>
          <w:ins w:id="14" w:author="Pete Chavasse" w:date="2014-10-23T11:05:00Z"/>
        </w:rPr>
        <w:pPrChange w:id="15" w:author="Pete Chavasse" w:date="2014-10-23T11:05:00Z">
          <w:pPr>
            <w:pStyle w:val="ListParagraph"/>
          </w:pPr>
        </w:pPrChange>
      </w:pPr>
    </w:p>
    <w:p w:rsidR="0035288C" w:rsidRDefault="0035288C" w:rsidP="0035288C">
      <w:pPr>
        <w:rPr>
          <w:ins w:id="16" w:author="Pete Chavasse" w:date="2014-10-23T11:05:00Z"/>
          <w:b/>
        </w:rPr>
      </w:pPr>
      <w:ins w:id="17" w:author="Pete Chavasse" w:date="2014-10-23T11:05:00Z">
        <w:r>
          <w:rPr>
            <w:b/>
          </w:rPr>
          <w:t>Description</w:t>
        </w:r>
      </w:ins>
    </w:p>
    <w:p w:rsidR="0035288C" w:rsidRPr="0035288C" w:rsidRDefault="0035288C" w:rsidP="0035288C">
      <w:pPr>
        <w:rPr>
          <w:ins w:id="18" w:author="Pete Chavasse" w:date="2014-10-23T11:05:00Z"/>
          <w:rPrChange w:id="19" w:author="Pete Chavasse" w:date="2014-10-23T11:05:00Z">
            <w:rPr>
              <w:ins w:id="20" w:author="Pete Chavasse" w:date="2014-10-23T11:05:00Z"/>
              <w:b/>
            </w:rPr>
          </w:rPrChange>
        </w:rPr>
      </w:pPr>
      <w:ins w:id="21" w:author="Pete Chavasse" w:date="2014-10-23T11:05:00Z">
        <w:r>
          <w:t>This purpose of the Add Contact widget, is to allow the developer to use a button on the screen to add/update a contact in the user</w:t>
        </w:r>
      </w:ins>
      <w:ins w:id="22" w:author="Pete Chavasse" w:date="2014-10-23T11:06:00Z">
        <w:r>
          <w:t>’</w:t>
        </w:r>
      </w:ins>
      <w:ins w:id="23" w:author="Pete Chavasse" w:date="2014-10-23T11:05:00Z">
        <w:r>
          <w:t xml:space="preserve">s contacts database.  One use might be for a bank to use the button to add their own Call Centre number to the contacts.   It is also possible to add more than one number, email addresses, urls and also a note </w:t>
        </w:r>
      </w:ins>
      <w:ins w:id="24" w:author="Pete Chavasse" w:date="2014-10-23T11:07:00Z">
        <w:r>
          <w:t>to</w:t>
        </w:r>
      </w:ins>
      <w:ins w:id="25" w:author="Pete Chavasse" w:date="2014-10-23T11:05:00Z">
        <w:r>
          <w:t xml:space="preserve"> the contact.</w:t>
        </w:r>
      </w:ins>
    </w:p>
    <w:p w:rsidR="00332E17" w:rsidRDefault="00332E17">
      <w:pPr>
        <w:rPr>
          <w:ins w:id="26" w:author="Pete Chavasse" w:date="2014-10-23T11:19:00Z"/>
        </w:rPr>
        <w:pPrChange w:id="27" w:author="Pete Chavasse" w:date="2014-10-23T11:05:00Z">
          <w:pPr>
            <w:pStyle w:val="ListParagraph"/>
          </w:pPr>
        </w:pPrChange>
      </w:pPr>
    </w:p>
    <w:p w:rsidR="00332E17" w:rsidRDefault="00332E17">
      <w:pPr>
        <w:rPr>
          <w:ins w:id="28" w:author="Pete Chavasse" w:date="2014-10-23T11:19:00Z"/>
        </w:rPr>
        <w:pPrChange w:id="29" w:author="Pete Chavasse" w:date="2014-10-23T11:05:00Z">
          <w:pPr>
            <w:pStyle w:val="ListParagraph"/>
          </w:pPr>
        </w:pPrChange>
      </w:pPr>
    </w:p>
    <w:p w:rsidR="00454AE4" w:rsidRDefault="00283866">
      <w:pPr>
        <w:pPrChange w:id="30" w:author="Pete Chavasse" w:date="2014-10-23T11:05:00Z">
          <w:pPr>
            <w:pStyle w:val="ListParagraph"/>
          </w:pPr>
        </w:pPrChange>
      </w:pPr>
      <w:del w:id="31" w:author="Pete Chavasse" w:date="2014-10-23T11:05:00Z">
        <w:r w:rsidDel="0035288C">
          <w:delText>.</w:delText>
        </w:r>
      </w:del>
    </w:p>
    <w:p w:rsidR="00BE33BD" w:rsidRPr="00454AE4" w:rsidRDefault="00BE33BD" w:rsidP="00454AE4">
      <w:pPr>
        <w:rPr>
          <w:b/>
        </w:rPr>
      </w:pPr>
      <w:r w:rsidRPr="00454AE4">
        <w:rPr>
          <w:b/>
        </w:rPr>
        <w:t>How to use</w:t>
      </w:r>
    </w:p>
    <w:p w:rsidR="0035288C" w:rsidRDefault="0035288C" w:rsidP="00D527F6">
      <w:pPr>
        <w:pStyle w:val="ListParagraph"/>
        <w:numPr>
          <w:ilvl w:val="0"/>
          <w:numId w:val="2"/>
        </w:numPr>
        <w:rPr>
          <w:ins w:id="32" w:author="Pete Chavasse" w:date="2014-10-23T11:08:00Z"/>
        </w:rPr>
      </w:pPr>
      <w:ins w:id="33" w:author="Pete Chavasse" w:date="2014-10-23T11:07:00Z">
        <w:r>
          <w:t xml:space="preserve">Create a data structure in the </w:t>
        </w:r>
      </w:ins>
      <w:ins w:id="34" w:author="Pete Chavasse" w:date="2014-10-23T11:08:00Z">
        <w:r>
          <w:rPr>
            <w:b/>
          </w:rPr>
          <w:t>DataStore Editor</w:t>
        </w:r>
        <w:r>
          <w:t xml:space="preserve"> to populate with the contact details</w:t>
        </w:r>
      </w:ins>
    </w:p>
    <w:p w:rsidR="0035288C" w:rsidRDefault="0035288C" w:rsidP="00D527F6">
      <w:pPr>
        <w:pStyle w:val="ListParagraph"/>
        <w:numPr>
          <w:ilvl w:val="0"/>
          <w:numId w:val="2"/>
        </w:numPr>
        <w:rPr>
          <w:ins w:id="35" w:author="Pete Chavasse" w:date="2014-10-23T11:07:00Z"/>
        </w:rPr>
      </w:pPr>
      <w:ins w:id="36" w:author="Pete Chavasse" w:date="2014-10-23T11:08:00Z">
        <w:r>
          <w:t>Populate the data structure – this could either be as rules in the project, or via an integration component pulling the values in.</w:t>
        </w:r>
      </w:ins>
    </w:p>
    <w:p w:rsidR="00D527F6" w:rsidRPr="00BE33BD" w:rsidRDefault="00D527F6" w:rsidP="00D527F6">
      <w:pPr>
        <w:pStyle w:val="ListParagraph"/>
        <w:numPr>
          <w:ilvl w:val="0"/>
          <w:numId w:val="2"/>
        </w:numPr>
      </w:pPr>
      <w:del w:id="37" w:author="Pete Chavasse" w:date="2014-10-23T11:07:00Z">
        <w:r w:rsidRPr="00BE33BD" w:rsidDel="0035288C">
          <w:delText xml:space="preserve">You will have to insert a new </w:delText>
        </w:r>
        <w:r w:rsidDel="0035288C">
          <w:delText xml:space="preserve">question </w:delText>
        </w:r>
        <w:r w:rsidRPr="00BE33BD" w:rsidDel="0035288C">
          <w:delText xml:space="preserve"> in the</w:delText>
        </w:r>
      </w:del>
      <w:ins w:id="38" w:author="Pete Chavasse" w:date="2014-10-23T11:07:00Z">
        <w:r w:rsidR="0035288C">
          <w:t>Create a button in the</w:t>
        </w:r>
      </w:ins>
      <w:r w:rsidRPr="00BE33BD">
        <w:t xml:space="preserve"> </w:t>
      </w:r>
      <w:r w:rsidRPr="00BE33BD">
        <w:rPr>
          <w:b/>
        </w:rPr>
        <w:t>Process Editor</w:t>
      </w:r>
      <w:ins w:id="39" w:author="Pete Chavasse" w:date="2014-10-23T11:09:00Z">
        <w:r w:rsidR="0035288C">
          <w:rPr>
            <w:b/>
          </w:rPr>
          <w:t xml:space="preserve"> </w:t>
        </w:r>
        <w:r w:rsidR="0035288C">
          <w:t>– this will be the element that the user clicks to add the contact</w:t>
        </w:r>
      </w:ins>
      <w:ins w:id="40" w:author="Pete Chavasse" w:date="2014-10-23T11:10:00Z">
        <w:r w:rsidR="0035288C">
          <w:t>.  You can add rules under the button – within the widgets settings (next step), you can choose if you want these rules to be executed after the contact is created or not.</w:t>
        </w:r>
      </w:ins>
    </w:p>
    <w:p w:rsidR="00D527F6" w:rsidRDefault="00D527F6" w:rsidP="00D527F6">
      <w:pPr>
        <w:pStyle w:val="ListParagraph"/>
        <w:numPr>
          <w:ilvl w:val="0"/>
          <w:numId w:val="2"/>
        </w:numPr>
      </w:pPr>
      <w:r w:rsidRPr="00BE33BD">
        <w:t xml:space="preserve">In the </w:t>
      </w:r>
      <w:r w:rsidRPr="005323A4">
        <w:rPr>
          <w:b/>
        </w:rPr>
        <w:t>Presentation Editor</w:t>
      </w:r>
      <w:r>
        <w:t xml:space="preserve"> -&gt; </w:t>
      </w:r>
      <w:r w:rsidRPr="005323A4">
        <w:rPr>
          <w:b/>
        </w:rPr>
        <w:t xml:space="preserve">Double Click on the </w:t>
      </w:r>
      <w:del w:id="41" w:author="Pete Chavasse" w:date="2014-10-23T11:11:00Z">
        <w:r w:rsidDel="0035288C">
          <w:rPr>
            <w:b/>
          </w:rPr>
          <w:delText>proper input</w:delText>
        </w:r>
      </w:del>
      <w:ins w:id="42" w:author="Pete Chavasse" w:date="2014-10-23T11:11:00Z">
        <w:r w:rsidR="0035288C">
          <w:rPr>
            <w:b/>
          </w:rPr>
          <w:t>button</w:t>
        </w:r>
      </w:ins>
      <w:r>
        <w:t xml:space="preserve"> -&gt; </w:t>
      </w:r>
      <w:del w:id="43" w:author="Pete Chavasse" w:date="2014-10-23T11:11:00Z">
        <w:r w:rsidDel="0035288C">
          <w:rPr>
            <w:b/>
          </w:rPr>
          <w:delText>Answer</w:delText>
        </w:r>
        <w:r w:rsidDel="0035288C">
          <w:delText xml:space="preserve"> </w:delText>
        </w:r>
      </w:del>
      <w:ins w:id="44" w:author="Pete Chavasse" w:date="2014-10-23T11:11:00Z">
        <w:r w:rsidR="0035288C">
          <w:rPr>
            <w:b/>
          </w:rPr>
          <w:t>Appearance</w:t>
        </w:r>
        <w:r w:rsidR="0035288C">
          <w:t xml:space="preserve"> </w:t>
        </w:r>
      </w:ins>
      <w:r>
        <w:t xml:space="preserve">-&gt; </w:t>
      </w:r>
      <w:del w:id="45" w:author="Pete Chavasse" w:date="2014-10-23T11:11:00Z">
        <w:r w:rsidDel="0035288C">
          <w:rPr>
            <w:b/>
          </w:rPr>
          <w:delText xml:space="preserve">Control </w:delText>
        </w:r>
      </w:del>
      <w:ins w:id="46" w:author="Pete Chavasse" w:date="2014-10-23T11:11:00Z">
        <w:r w:rsidR="0035288C">
          <w:rPr>
            <w:b/>
          </w:rPr>
          <w:t xml:space="preserve">Button </w:t>
        </w:r>
      </w:ins>
      <w:r>
        <w:rPr>
          <w:b/>
        </w:rPr>
        <w:t>tab</w:t>
      </w:r>
      <w:r>
        <w:t xml:space="preserve"> -&gt; </w:t>
      </w:r>
      <w:r w:rsidRPr="005323A4">
        <w:rPr>
          <w:b/>
        </w:rPr>
        <w:t>Display Type</w:t>
      </w:r>
      <w:r>
        <w:t xml:space="preserve"> -&gt; Select the </w:t>
      </w:r>
      <w:del w:id="47" w:author="Pete Chavasse" w:date="2014-10-23T11:11:00Z">
        <w:r w:rsidR="00BA0D88" w:rsidDel="0035288C">
          <w:rPr>
            <w:b/>
          </w:rPr>
          <w:delText>Device Storage</w:delText>
        </w:r>
      </w:del>
      <w:ins w:id="48" w:author="Pete Chavasse" w:date="2014-10-23T11:11:00Z">
        <w:r w:rsidR="0035288C">
          <w:rPr>
            <w:b/>
          </w:rPr>
          <w:t>com.temenos.</w:t>
        </w:r>
      </w:ins>
      <w:ins w:id="49" w:author="Pete Chavasse" w:date="2014-10-23T11:33:00Z">
        <w:r w:rsidR="007D7835">
          <w:rPr>
            <w:b/>
          </w:rPr>
          <w:t>widgets.</w:t>
        </w:r>
      </w:ins>
      <w:ins w:id="50" w:author="Pete Chavasse" w:date="2014-10-23T11:11:00Z">
        <w:r w:rsidR="0035288C">
          <w:rPr>
            <w:b/>
          </w:rPr>
          <w:t>hybrid.contacts.addContact</w:t>
        </w:r>
      </w:ins>
      <w:r>
        <w:rPr>
          <w:b/>
        </w:rPr>
        <w:t xml:space="preserve"> </w:t>
      </w:r>
      <w:r>
        <w:t xml:space="preserve"> type</w:t>
      </w:r>
    </w:p>
    <w:p w:rsidR="00BA0D88" w:rsidRDefault="00BA0D88" w:rsidP="00BA0D88">
      <w:pPr>
        <w:pStyle w:val="ListParagraph"/>
        <w:numPr>
          <w:ilvl w:val="0"/>
          <w:numId w:val="2"/>
        </w:numPr>
        <w:rPr>
          <w:ins w:id="51" w:author="Pete Chavasse" w:date="2014-10-23T11:12:00Z"/>
        </w:rPr>
      </w:pPr>
      <w:r w:rsidRPr="00BA0D88">
        <w:t>Within Widget Details tab you have to set up the widget settings.</w:t>
      </w:r>
    </w:p>
    <w:p w:rsidR="0035288C" w:rsidRDefault="0035288C" w:rsidP="00BA0D88">
      <w:pPr>
        <w:pStyle w:val="ListParagraph"/>
        <w:numPr>
          <w:ilvl w:val="0"/>
          <w:numId w:val="2"/>
        </w:numPr>
        <w:rPr>
          <w:ins w:id="52" w:author="Pete Chavasse" w:date="2014-10-23T11:12:00Z"/>
        </w:rPr>
      </w:pPr>
      <w:ins w:id="53" w:author="Pete Chavasse" w:date="2014-10-23T11:12:00Z">
        <w:r>
          <w:t>The first checkbox (Run Button Rules) controls whether the button rules are executed or not after the contact has been added</w:t>
        </w:r>
      </w:ins>
    </w:p>
    <w:p w:rsidR="0035288C" w:rsidRDefault="0035288C" w:rsidP="00BA0D88">
      <w:pPr>
        <w:pStyle w:val="ListParagraph"/>
        <w:numPr>
          <w:ilvl w:val="0"/>
          <w:numId w:val="2"/>
        </w:numPr>
        <w:rPr>
          <w:ins w:id="54" w:author="Pete Chavasse" w:date="2014-10-23T11:15:00Z"/>
        </w:rPr>
      </w:pPr>
      <w:ins w:id="55" w:author="Pete Chavasse" w:date="2014-10-23T11:12:00Z">
        <w:r>
          <w:t>The fields let the user choose the data items</w:t>
        </w:r>
      </w:ins>
      <w:ins w:id="56" w:author="Pete Chavasse" w:date="2014-10-23T11:13:00Z">
        <w:r>
          <w:t xml:space="preserve"> that store the contact information.  Some of these (numbers, emails, urls) can store multiple values as a comma separated list.  The order of these will be stored in the contact as </w:t>
        </w:r>
      </w:ins>
      <w:ins w:id="57" w:author="Pete Chavasse" w:date="2014-10-23T11:14:00Z">
        <w:r>
          <w:t xml:space="preserve">“home”, “mobile”, “work”, “other”.  </w:t>
        </w:r>
      </w:ins>
    </w:p>
    <w:p w:rsidR="00332E17" w:rsidRDefault="00332E17" w:rsidP="00BA0D88">
      <w:pPr>
        <w:pStyle w:val="ListParagraph"/>
        <w:numPr>
          <w:ilvl w:val="0"/>
          <w:numId w:val="2"/>
        </w:numPr>
      </w:pPr>
      <w:ins w:id="58" w:author="Pete Chavasse" w:date="2014-10-23T11:15:00Z">
        <w:r>
          <w:t xml:space="preserve">Finally you can add messages which get shown if the contact is </w:t>
        </w:r>
      </w:ins>
      <w:ins w:id="59" w:author="Pete Chavasse" w:date="2014-10-23T11:16:00Z">
        <w:r>
          <w:t>successfully</w:t>
        </w:r>
      </w:ins>
      <w:ins w:id="60" w:author="Pete Chavasse" w:date="2014-10-23T11:15:00Z">
        <w:r>
          <w:t xml:space="preserve"> </w:t>
        </w:r>
      </w:ins>
      <w:ins w:id="61" w:author="Pete Chavasse" w:date="2014-10-23T11:16:00Z">
        <w:r>
          <w:t>created or not.</w:t>
        </w:r>
      </w:ins>
    </w:p>
    <w:p w:rsidR="00332E17" w:rsidRDefault="00332E17" w:rsidP="00774130">
      <w:pPr>
        <w:rPr>
          <w:ins w:id="62" w:author="Pete Chavasse" w:date="2014-10-23T11:18:00Z"/>
        </w:rPr>
      </w:pPr>
    </w:p>
    <w:p w:rsidR="00332E17" w:rsidRDefault="00332E17" w:rsidP="00774130">
      <w:pPr>
        <w:rPr>
          <w:ins w:id="63" w:author="Pete Chavasse" w:date="2014-10-23T11:18:00Z"/>
        </w:rPr>
      </w:pPr>
      <w:ins w:id="64" w:author="Pete Chavasse" w:date="2014-10-23T11:19:00Z">
        <w:r>
          <w:rPr>
            <w:noProof/>
          </w:rPr>
          <w:lastRenderedPageBreak/>
          <w:drawing>
            <wp:inline distT="0" distB="0" distL="0" distR="0" wp14:anchorId="31183AEE" wp14:editId="7437A991">
              <wp:extent cx="5943600" cy="436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6895"/>
                      </a:xfrm>
                      <a:prstGeom prst="rect">
                        <a:avLst/>
                      </a:prstGeom>
                    </pic:spPr>
                  </pic:pic>
                </a:graphicData>
              </a:graphic>
            </wp:inline>
          </w:drawing>
        </w:r>
      </w:ins>
    </w:p>
    <w:p w:rsidR="00332E17" w:rsidRDefault="00332E17" w:rsidP="00774130">
      <w:pPr>
        <w:rPr>
          <w:ins w:id="65" w:author="Pete Chavasse" w:date="2014-10-23T11:18:00Z"/>
        </w:rPr>
      </w:pPr>
    </w:p>
    <w:p w:rsidR="00BA0D88" w:rsidDel="0035288C" w:rsidRDefault="00BA0D88" w:rsidP="00955D89">
      <w:pPr>
        <w:pStyle w:val="ListParagraph"/>
        <w:numPr>
          <w:ilvl w:val="0"/>
          <w:numId w:val="2"/>
        </w:numPr>
        <w:rPr>
          <w:del w:id="66" w:author="Pete Chavasse" w:date="2014-10-23T11:12:00Z"/>
        </w:rPr>
      </w:pPr>
      <w:del w:id="67" w:author="Pete Chavasse" w:date="2014-10-23T11:12:00Z">
        <w:r w:rsidDel="0035288C">
          <w:delText xml:space="preserve">Item Key field - </w:delText>
        </w:r>
        <w:r w:rsidRPr="00BA0D88" w:rsidDel="0035288C">
          <w:delText>item's key within the storage device associated with this question</w:delText>
        </w:r>
        <w:r w:rsidR="00955D89" w:rsidDel="0035288C">
          <w:delText xml:space="preserve"> (</w:delText>
        </w:r>
        <w:r w:rsidR="00955D89" w:rsidRPr="00955D89" w:rsidDel="0035288C">
          <w:delText>The key with which are saved data (Question's answers) within</w:delText>
        </w:r>
        <w:r w:rsidR="00955D89" w:rsidDel="0035288C">
          <w:delText xml:space="preserve"> Device </w:delText>
        </w:r>
        <w:r w:rsidR="00774130" w:rsidRPr="00955D89" w:rsidDel="0035288C">
          <w:delText>Stor</w:delText>
        </w:r>
        <w:r w:rsidR="00774130" w:rsidDel="0035288C">
          <w:delText xml:space="preserve">age </w:delText>
        </w:r>
        <w:r w:rsidR="00955D89" w:rsidDel="0035288C">
          <w:delText>)</w:delText>
        </w:r>
      </w:del>
    </w:p>
    <w:p w:rsidR="00955D89" w:rsidDel="0035288C" w:rsidRDefault="00955D89" w:rsidP="00955D89">
      <w:pPr>
        <w:pStyle w:val="ListParagraph"/>
        <w:numPr>
          <w:ilvl w:val="0"/>
          <w:numId w:val="2"/>
        </w:numPr>
        <w:rPr>
          <w:del w:id="68" w:author="Pete Chavasse" w:date="2014-10-23T11:12:00Z"/>
        </w:rPr>
      </w:pPr>
      <w:del w:id="69" w:author="Pete Chavasse" w:date="2014-10-23T11:12:00Z">
        <w:r w:rsidDel="0035288C">
          <w:delText xml:space="preserve">Storage Type .  </w:delText>
        </w:r>
        <w:r w:rsidRPr="00955D89" w:rsidDel="0035288C">
          <w:delText>There are 2 kind of storage</w:delText>
        </w:r>
        <w:r w:rsidDel="0035288C">
          <w:delText xml:space="preserve"> :</w:delText>
        </w:r>
      </w:del>
    </w:p>
    <w:p w:rsidR="00955D89" w:rsidDel="0035288C" w:rsidRDefault="00955D89" w:rsidP="00955D89">
      <w:pPr>
        <w:pStyle w:val="ListParagraph"/>
        <w:numPr>
          <w:ilvl w:val="0"/>
          <w:numId w:val="3"/>
        </w:numPr>
        <w:rPr>
          <w:del w:id="70" w:author="Pete Chavasse" w:date="2014-10-23T11:12:00Z"/>
        </w:rPr>
      </w:pPr>
      <w:del w:id="71" w:author="Pete Chavasse" w:date="2014-10-23T11:12:00Z">
        <w:r w:rsidRPr="00955D89" w:rsidDel="0035288C">
          <w:delText>PERMANENT</w:delText>
        </w:r>
        <w:r w:rsidDel="0035288C">
          <w:delText xml:space="preserve"> - </w:delText>
        </w:r>
        <w:r w:rsidRPr="00955D89" w:rsidDel="0035288C">
          <w:delText xml:space="preserve">the data are saved persistent in device memory . </w:delText>
        </w:r>
      </w:del>
    </w:p>
    <w:p w:rsidR="00454AE4" w:rsidRPr="00454AE4" w:rsidDel="0035288C" w:rsidRDefault="00955D89" w:rsidP="00454AE4">
      <w:pPr>
        <w:pStyle w:val="ListParagraph"/>
        <w:numPr>
          <w:ilvl w:val="0"/>
          <w:numId w:val="3"/>
        </w:numPr>
        <w:rPr>
          <w:del w:id="72" w:author="Pete Chavasse" w:date="2014-10-23T11:12:00Z"/>
          <w:b/>
        </w:rPr>
      </w:pPr>
      <w:del w:id="73" w:author="Pete Chavasse" w:date="2014-10-23T11:12:00Z">
        <w:r w:rsidRPr="00955D89" w:rsidDel="0035288C">
          <w:delText xml:space="preserve">TEMPORARY </w:delText>
        </w:r>
        <w:r w:rsidDel="0035288C">
          <w:delText xml:space="preserve"> -</w:delText>
        </w:r>
        <w:r w:rsidRPr="00955D89" w:rsidDel="0035288C">
          <w:delText xml:space="preserve">  works the same way in every respect, except that all data is cleared each time the app closes.</w:delText>
        </w:r>
      </w:del>
    </w:p>
    <w:p w:rsidR="00454AE4" w:rsidRPr="00774130" w:rsidRDefault="00955D89" w:rsidP="00774130">
      <w:pPr>
        <w:rPr>
          <w:b/>
        </w:rPr>
      </w:pPr>
      <w:r w:rsidRPr="00774130">
        <w:rPr>
          <w:b/>
        </w:rPr>
        <w:t>How it</w:t>
      </w:r>
      <w:del w:id="74" w:author="Radu Florin Antonache" w:date="2014-10-24T14:00:00Z">
        <w:r w:rsidRPr="00774130" w:rsidDel="00396930">
          <w:rPr>
            <w:b/>
          </w:rPr>
          <w:delText>’s</w:delText>
        </w:r>
      </w:del>
      <w:bookmarkStart w:id="75" w:name="_GoBack"/>
      <w:bookmarkEnd w:id="75"/>
      <w:r w:rsidRPr="00774130">
        <w:rPr>
          <w:b/>
        </w:rPr>
        <w:t xml:space="preserve"> works </w:t>
      </w:r>
    </w:p>
    <w:p w:rsidR="00955D89" w:rsidRDefault="00DF7B0E" w:rsidP="00454AE4">
      <w:pPr>
        <w:rPr>
          <w:noProof/>
        </w:rPr>
      </w:pPr>
      <w:del w:id="76" w:author="Pete Chavasse" w:date="2014-10-23T11:14:00Z">
        <w:r w:rsidDel="00332E17">
          <w:delText xml:space="preserve">This </w:delText>
        </w:r>
        <w:r w:rsidR="00E207EB" w:rsidDel="00332E17">
          <w:delText xml:space="preserve">has </w:delText>
        </w:r>
        <w:r w:rsidDel="00332E17">
          <w:delText xml:space="preserve">the </w:delText>
        </w:r>
        <w:r w:rsidR="00E207EB" w:rsidDel="00332E17">
          <w:delText xml:space="preserve">same behavior </w:delText>
        </w:r>
        <w:r w:rsidDel="00332E17">
          <w:delText xml:space="preserve">as </w:delText>
        </w:r>
        <w:r w:rsidR="00E207EB" w:rsidDel="00332E17">
          <w:delText>a normal question input</w:delText>
        </w:r>
        <w:r w:rsidDel="00332E17">
          <w:delText>,</w:delText>
        </w:r>
        <w:r w:rsidR="00E207EB" w:rsidDel="00332E17">
          <w:delText xml:space="preserve"> except the input value is taken from Device Storage by specific key in case this isn't set within Edge data store. If the input value is set within Edge data store and she is different than her Device Storage correspondent, when the page is loaded (on DeviceReady event ) the Device Storage will be update</w:delText>
        </w:r>
        <w:r w:rsidR="00076E5B" w:rsidDel="00332E17">
          <w:delText>d</w:delText>
        </w:r>
        <w:r w:rsidR="00E207EB" w:rsidDel="00332E17">
          <w:delText xml:space="preserve"> automatically .</w:delText>
        </w:r>
      </w:del>
      <w:ins w:id="77" w:author="Pete Chavasse" w:date="2014-10-23T11:14:00Z">
        <w:r w:rsidR="00332E17">
          <w:t>When the button is generated, the standard click handler is removed, and replaced by a new event handler</w:t>
        </w:r>
      </w:ins>
      <w:ins w:id="78" w:author="Pete Chavasse" w:date="2014-10-23T11:15:00Z">
        <w:r w:rsidR="00332E17">
          <w:t xml:space="preserve">.  This checks to see if the contact already exists or if it is new.  If it exists, it is deleted.  The new contact is then </w:t>
        </w:r>
      </w:ins>
      <w:ins w:id="79" w:author="Pete Chavasse" w:date="2014-10-23T11:16:00Z">
        <w:r w:rsidR="00332E17">
          <w:t>added, and if this is successful, the successful message is display (if defined).  If there was a problem, the error message is display (if defined).    If the contact was saved successfully, and the developer chose for the rules to be run, the script would have been attached to the button is executed.</w:t>
        </w:r>
      </w:ins>
    </w:p>
    <w:p w:rsidR="00332E17" w:rsidRDefault="00332E17">
      <w:pPr>
        <w:pStyle w:val="ListParagraph"/>
        <w:jc w:val="center"/>
        <w:rPr>
          <w:ins w:id="80" w:author="Pete Chavasse" w:date="2014-10-23T11:25:00Z"/>
          <w:noProof/>
        </w:rPr>
      </w:pPr>
      <w:ins w:id="81" w:author="Pete Chavasse" w:date="2014-10-23T11:23:00Z">
        <w:r>
          <w:rPr>
            <w:noProof/>
          </w:rPr>
          <w:drawing>
            <wp:inline distT="0" distB="0" distL="0" distR="0" wp14:anchorId="7B4FCF5B" wp14:editId="3FD2D4C3">
              <wp:extent cx="2911216" cy="17049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478" cy="1707471"/>
                      </a:xfrm>
                      <a:prstGeom prst="rect">
                        <a:avLst/>
                      </a:prstGeom>
                    </pic:spPr>
                  </pic:pic>
                </a:graphicData>
              </a:graphic>
            </wp:inline>
          </w:drawing>
        </w:r>
      </w:ins>
      <w:del w:id="82" w:author="Pete Chavasse" w:date="2014-10-23T11:19:00Z">
        <w:r w:rsidR="00BA0D88" w:rsidDel="00332E17">
          <w:rPr>
            <w:noProof/>
          </w:rPr>
          <w:drawing>
            <wp:inline distT="0" distB="0" distL="0" distR="0" wp14:anchorId="0993D387" wp14:editId="07269273">
              <wp:extent cx="2570671" cy="225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0671" cy="2250137"/>
                      </a:xfrm>
                      <a:prstGeom prst="rect">
                        <a:avLst/>
                      </a:prstGeom>
                    </pic:spPr>
                  </pic:pic>
                </a:graphicData>
              </a:graphic>
            </wp:inline>
          </w:drawing>
        </w:r>
      </w:del>
    </w:p>
    <w:p w:rsidR="00332E17" w:rsidRDefault="00332E17">
      <w:pPr>
        <w:pStyle w:val="ListParagraph"/>
        <w:rPr>
          <w:ins w:id="83" w:author="Pete Chavasse" w:date="2014-10-23T11:25:00Z"/>
          <w:noProof/>
        </w:rPr>
        <w:pPrChange w:id="84" w:author="Pete Chavasse" w:date="2014-10-23T11:24:00Z">
          <w:pPr>
            <w:pStyle w:val="ListParagraph"/>
            <w:jc w:val="center"/>
          </w:pPr>
        </w:pPrChange>
      </w:pPr>
      <w:ins w:id="85" w:author="Pete Chavasse" w:date="2014-10-23T11:25:00Z">
        <w:r>
          <w:rPr>
            <w:noProof/>
          </w:rPr>
          <w:lastRenderedPageBreak/>
          <w:t>In this example, the button which uses this widget is shown as the “Save” button.  It is not necessary to display the fields on the page.</w:t>
        </w:r>
      </w:ins>
    </w:p>
    <w:p w:rsidR="00332E17" w:rsidRDefault="00332E17">
      <w:pPr>
        <w:pStyle w:val="ListParagraph"/>
        <w:rPr>
          <w:ins w:id="86" w:author="Pete Chavasse" w:date="2014-10-23T11:24:00Z"/>
          <w:noProof/>
        </w:rPr>
        <w:pPrChange w:id="87" w:author="Pete Chavasse" w:date="2014-10-23T11:24:00Z">
          <w:pPr>
            <w:pStyle w:val="ListParagraph"/>
            <w:jc w:val="center"/>
          </w:pPr>
        </w:pPrChange>
      </w:pPr>
    </w:p>
    <w:p w:rsidR="00AD18D9" w:rsidRDefault="00332E17">
      <w:pPr>
        <w:pStyle w:val="ListParagraph"/>
        <w:jc w:val="center"/>
      </w:pPr>
      <w:ins w:id="88" w:author="Pete Chavasse" w:date="2014-10-23T11:24:00Z">
        <w:r>
          <w:rPr>
            <w:noProof/>
          </w:rPr>
          <w:drawing>
            <wp:inline distT="0" distB="0" distL="0" distR="0" wp14:anchorId="4045AD38" wp14:editId="20B5AB99">
              <wp:extent cx="2952750" cy="20705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595" cy="2078832"/>
                      </a:xfrm>
                      <a:prstGeom prst="rect">
                        <a:avLst/>
                      </a:prstGeom>
                    </pic:spPr>
                  </pic:pic>
                </a:graphicData>
              </a:graphic>
            </wp:inline>
          </w:drawing>
        </w:r>
      </w:ins>
    </w:p>
    <w:p w:rsidR="00332E17" w:rsidRDefault="00332E17">
      <w:pPr>
        <w:rPr>
          <w:ins w:id="89" w:author="Pete Chavasse" w:date="2014-10-23T11:26:00Z"/>
        </w:rPr>
        <w:pPrChange w:id="90" w:author="Pete Chavasse" w:date="2014-10-23T11:26:00Z">
          <w:pPr>
            <w:pStyle w:val="ListParagraph"/>
            <w:keepNext/>
            <w:jc w:val="center"/>
          </w:pPr>
        </w:pPrChange>
      </w:pPr>
      <w:ins w:id="91" w:author="Pete Chavasse" w:date="2014-10-23T11:26:00Z">
        <w:r>
          <w:t>Clicking save results in</w:t>
        </w:r>
        <w:r w:rsidR="00543F13">
          <w:t xml:space="preserve"> the notification below</w:t>
        </w:r>
      </w:ins>
    </w:p>
    <w:p w:rsidR="00543F13" w:rsidRDefault="00332E17">
      <w:pPr>
        <w:jc w:val="center"/>
        <w:rPr>
          <w:ins w:id="92" w:author="Pete Chavasse" w:date="2014-10-23T11:27:00Z"/>
        </w:rPr>
        <w:pPrChange w:id="93" w:author="Pete Chavasse" w:date="2014-10-23T11:26:00Z">
          <w:pPr>
            <w:pStyle w:val="ListParagraph"/>
            <w:keepNext/>
            <w:jc w:val="center"/>
          </w:pPr>
        </w:pPrChange>
      </w:pPr>
      <w:ins w:id="94" w:author="Pete Chavasse" w:date="2014-10-23T11:26:00Z">
        <w:r>
          <w:rPr>
            <w:noProof/>
          </w:rPr>
          <w:drawing>
            <wp:inline distT="0" distB="0" distL="0" distR="0" wp14:anchorId="43F37291" wp14:editId="3AF42B44">
              <wp:extent cx="2190750" cy="750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136" cy="754666"/>
                      </a:xfrm>
                      <a:prstGeom prst="rect">
                        <a:avLst/>
                      </a:prstGeom>
                    </pic:spPr>
                  </pic:pic>
                </a:graphicData>
              </a:graphic>
            </wp:inline>
          </w:drawing>
        </w:r>
      </w:ins>
    </w:p>
    <w:p w:rsidR="00543F13" w:rsidRDefault="00543F13">
      <w:pPr>
        <w:rPr>
          <w:ins w:id="95" w:author="Pete Chavasse" w:date="2014-10-23T11:27:00Z"/>
        </w:rPr>
        <w:pPrChange w:id="96" w:author="Pete Chavasse" w:date="2014-10-23T11:27:00Z">
          <w:pPr>
            <w:pStyle w:val="ListParagraph"/>
            <w:keepNext/>
            <w:jc w:val="center"/>
          </w:pPr>
        </w:pPrChange>
      </w:pPr>
      <w:ins w:id="97" w:author="Pete Chavasse" w:date="2014-10-23T11:27:00Z">
        <w:r>
          <w:t>And the contact is created…</w:t>
        </w:r>
      </w:ins>
    </w:p>
    <w:p w:rsidR="00E207EB" w:rsidRPr="00BE33BD" w:rsidDel="00332E17" w:rsidRDefault="00543F13">
      <w:pPr>
        <w:jc w:val="center"/>
        <w:rPr>
          <w:del w:id="98" w:author="Pete Chavasse" w:date="2014-10-23T11:19:00Z"/>
        </w:rPr>
      </w:pPr>
      <w:ins w:id="99" w:author="Pete Chavasse" w:date="2014-10-23T11:27:00Z">
        <w:r>
          <w:rPr>
            <w:noProof/>
          </w:rPr>
          <w:drawing>
            <wp:inline distT="0" distB="0" distL="0" distR="0" wp14:anchorId="539893F5" wp14:editId="3FCA5D74">
              <wp:extent cx="3124975" cy="3590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368" cy="3594824"/>
                      </a:xfrm>
                      <a:prstGeom prst="rect">
                        <a:avLst/>
                      </a:prstGeom>
                    </pic:spPr>
                  </pic:pic>
                </a:graphicData>
              </a:graphic>
            </wp:inline>
          </w:drawing>
        </w:r>
      </w:ins>
      <w:del w:id="100" w:author="Pete Chavasse" w:date="2014-10-23T11:19:00Z">
        <w:r w:rsidR="00E207EB" w:rsidDel="00332E17">
          <w:delText>Device Storage Widget button type</w:delText>
        </w:r>
      </w:del>
    </w:p>
    <w:p w:rsidR="00E207EB" w:rsidDel="00332E17" w:rsidRDefault="00E207EB">
      <w:pPr>
        <w:jc w:val="center"/>
        <w:rPr>
          <w:del w:id="101" w:author="Pete Chavasse" w:date="2014-10-23T11:19:00Z"/>
        </w:rPr>
        <w:pPrChange w:id="102" w:author="Pete Chavasse" w:date="2014-10-23T11:28:00Z">
          <w:pPr>
            <w:keepNext/>
          </w:pPr>
        </w:pPrChange>
      </w:pPr>
      <w:del w:id="103" w:author="Pete Chavasse" w:date="2014-10-23T11:19:00Z">
        <w:r w:rsidRPr="00BE33BD" w:rsidDel="00332E17">
          <w:delText>Installation</w:delText>
        </w:r>
      </w:del>
    </w:p>
    <w:p w:rsidR="00E207EB" w:rsidDel="00332E17" w:rsidRDefault="00E207EB">
      <w:pPr>
        <w:jc w:val="center"/>
        <w:rPr>
          <w:del w:id="104" w:author="Pete Chavasse" w:date="2014-10-23T11:19:00Z"/>
        </w:rPr>
        <w:pPrChange w:id="105" w:author="Pete Chavasse" w:date="2014-10-23T11:28:00Z">
          <w:pPr>
            <w:keepNext/>
          </w:pPr>
        </w:pPrChange>
      </w:pPr>
      <w:del w:id="106" w:author="Pete Chavasse" w:date="2014-10-23T11:19:00Z">
        <w:r w:rsidDel="00332E17">
          <w:delText>For installation you have to follow same steps as at “</w:delText>
        </w:r>
        <w:r w:rsidRPr="00E207EB" w:rsidDel="00332E17">
          <w:delText>Device Storage Widget input type</w:delText>
        </w:r>
        <w:r w:rsidDel="00332E17">
          <w:delText>” installation</w:delText>
        </w:r>
        <w:r w:rsidR="00D90D3B" w:rsidRPr="00D90D3B" w:rsidDel="00332E17">
          <w:delText xml:space="preserve"> as described above</w:delText>
        </w:r>
        <w:r w:rsidR="00D90D3B" w:rsidDel="00332E17">
          <w:delText xml:space="preserve"> .</w:delText>
        </w:r>
      </w:del>
    </w:p>
    <w:p w:rsidR="00D90D3B" w:rsidDel="00332E17" w:rsidRDefault="00D90D3B">
      <w:pPr>
        <w:jc w:val="center"/>
        <w:rPr>
          <w:del w:id="107" w:author="Pete Chavasse" w:date="2014-10-23T11:19:00Z"/>
        </w:rPr>
        <w:pPrChange w:id="108" w:author="Pete Chavasse" w:date="2014-10-23T11:28:00Z">
          <w:pPr>
            <w:keepNext/>
          </w:pPr>
        </w:pPrChange>
      </w:pPr>
      <w:del w:id="109" w:author="Pete Chavasse" w:date="2014-10-23T11:19:00Z">
        <w:r w:rsidDel="00332E17">
          <w:delText>How to use</w:delText>
        </w:r>
      </w:del>
    </w:p>
    <w:p w:rsidR="00D90D3B" w:rsidDel="00332E17" w:rsidRDefault="0016684F">
      <w:pPr>
        <w:jc w:val="center"/>
        <w:rPr>
          <w:del w:id="110" w:author="Pete Chavasse" w:date="2014-10-23T11:19:00Z"/>
        </w:rPr>
        <w:pPrChange w:id="111" w:author="Pete Chavasse" w:date="2014-10-23T11:28:00Z">
          <w:pPr>
            <w:pStyle w:val="ListParagraph"/>
            <w:keepNext/>
            <w:numPr>
              <w:numId w:val="4"/>
            </w:numPr>
            <w:ind w:hanging="360"/>
          </w:pPr>
        </w:pPrChange>
      </w:pPr>
      <w:del w:id="112" w:author="Pete Chavasse" w:date="2014-10-23T11:19:00Z">
        <w:r w:rsidDel="00332E17">
          <w:delText xml:space="preserve">You will have to add a new custom button in your presentation. Within </w:delText>
        </w:r>
        <w:r w:rsidRPr="0016684F" w:rsidDel="00332E17">
          <w:delText>Appereance -&gt;</w:delText>
        </w:r>
        <w:r w:rsidDel="00332E17">
          <w:delText xml:space="preserve"> Button tab</w:delText>
        </w:r>
        <w:r w:rsidR="00372A19" w:rsidDel="00332E17">
          <w:delText xml:space="preserve"> for ”Display Type” field  </w:delText>
        </w:r>
        <w:r w:rsidDel="00332E17">
          <w:delText xml:space="preserve"> you have to select</w:delText>
        </w:r>
        <w:r w:rsidR="00372A19" w:rsidDel="00332E17">
          <w:delText xml:space="preserve"> “Device Storage Button “ </w:delText>
        </w:r>
      </w:del>
    </w:p>
    <w:p w:rsidR="00372A19" w:rsidDel="00332E17" w:rsidRDefault="00372A19">
      <w:pPr>
        <w:jc w:val="center"/>
        <w:rPr>
          <w:del w:id="113" w:author="Pete Chavasse" w:date="2014-10-23T11:19:00Z"/>
        </w:rPr>
        <w:pPrChange w:id="114" w:author="Pete Chavasse" w:date="2014-10-23T11:28:00Z">
          <w:pPr>
            <w:pStyle w:val="ListParagraph"/>
            <w:numPr>
              <w:numId w:val="4"/>
            </w:numPr>
            <w:ind w:hanging="360"/>
          </w:pPr>
        </w:pPrChange>
      </w:pPr>
      <w:del w:id="115" w:author="Pete Chavasse" w:date="2014-10-23T11:19:00Z">
        <w:r w:rsidRPr="00BA0D88" w:rsidDel="00332E17">
          <w:delText>Within Widget Details tab you have to set up the widget settings.</w:delText>
        </w:r>
      </w:del>
    </w:p>
    <w:p w:rsidR="00372A19" w:rsidDel="00332E17" w:rsidRDefault="00372A19">
      <w:pPr>
        <w:jc w:val="center"/>
        <w:rPr>
          <w:del w:id="116" w:author="Pete Chavasse" w:date="2014-10-23T11:19:00Z"/>
        </w:rPr>
        <w:pPrChange w:id="117" w:author="Pete Chavasse" w:date="2014-10-23T11:28:00Z">
          <w:pPr>
            <w:pStyle w:val="ListParagraph"/>
            <w:numPr>
              <w:numId w:val="4"/>
            </w:numPr>
            <w:ind w:hanging="360"/>
          </w:pPr>
        </w:pPrChange>
      </w:pPr>
      <w:del w:id="118" w:author="Pete Chavasse" w:date="2014-10-23T11:19:00Z">
        <w:r w:rsidDel="00332E17">
          <w:delText xml:space="preserve">Storage Type .  </w:delText>
        </w:r>
        <w:r w:rsidRPr="00955D89" w:rsidDel="00332E17">
          <w:delText>There are 2 kind of storage</w:delText>
        </w:r>
        <w:r w:rsidDel="00332E17">
          <w:delText xml:space="preserve"> :</w:delText>
        </w:r>
      </w:del>
    </w:p>
    <w:p w:rsidR="00372A19" w:rsidDel="00332E17" w:rsidRDefault="00372A19">
      <w:pPr>
        <w:jc w:val="center"/>
        <w:rPr>
          <w:del w:id="119" w:author="Pete Chavasse" w:date="2014-10-23T11:19:00Z"/>
        </w:rPr>
        <w:pPrChange w:id="120" w:author="Pete Chavasse" w:date="2014-10-23T11:28:00Z">
          <w:pPr>
            <w:pStyle w:val="ListParagraph"/>
            <w:numPr>
              <w:numId w:val="5"/>
            </w:numPr>
            <w:ind w:left="1080" w:hanging="360"/>
          </w:pPr>
        </w:pPrChange>
      </w:pPr>
      <w:del w:id="121" w:author="Pete Chavasse" w:date="2014-10-23T11:19:00Z">
        <w:r w:rsidRPr="00955D89" w:rsidDel="00332E17">
          <w:delText>PERMANENT</w:delText>
        </w:r>
        <w:r w:rsidDel="00332E17">
          <w:delText xml:space="preserve"> - </w:delText>
        </w:r>
        <w:r w:rsidRPr="00955D89" w:rsidDel="00332E17">
          <w:delText xml:space="preserve">the data are saved persistent in device memory . </w:delText>
        </w:r>
      </w:del>
    </w:p>
    <w:p w:rsidR="00372A19" w:rsidDel="00332E17" w:rsidRDefault="00372A19">
      <w:pPr>
        <w:jc w:val="center"/>
        <w:rPr>
          <w:del w:id="122" w:author="Pete Chavasse" w:date="2014-10-23T11:19:00Z"/>
        </w:rPr>
        <w:pPrChange w:id="123" w:author="Pete Chavasse" w:date="2014-10-23T11:28:00Z">
          <w:pPr>
            <w:pStyle w:val="ListParagraph"/>
            <w:numPr>
              <w:numId w:val="5"/>
            </w:numPr>
            <w:ind w:left="1080" w:hanging="360"/>
          </w:pPr>
        </w:pPrChange>
      </w:pPr>
      <w:del w:id="124" w:author="Pete Chavasse" w:date="2014-10-23T11:19:00Z">
        <w:r w:rsidRPr="00955D89" w:rsidDel="00332E17">
          <w:delText xml:space="preserve">TEMPORARY </w:delText>
        </w:r>
        <w:r w:rsidDel="00332E17">
          <w:delText xml:space="preserve"> -</w:delText>
        </w:r>
        <w:r w:rsidRPr="00955D89" w:rsidDel="00332E17">
          <w:delText xml:space="preserve">  works the same way in every respect, except that all data is cleared each time the app closes.</w:delText>
        </w:r>
      </w:del>
    </w:p>
    <w:p w:rsidR="00372A19" w:rsidDel="00332E17" w:rsidRDefault="00372A19">
      <w:pPr>
        <w:jc w:val="center"/>
        <w:rPr>
          <w:del w:id="125" w:author="Pete Chavasse" w:date="2014-10-23T11:19:00Z"/>
        </w:rPr>
        <w:pPrChange w:id="126" w:author="Pete Chavasse" w:date="2014-10-23T11:28:00Z">
          <w:pPr>
            <w:pStyle w:val="ListParagraph"/>
            <w:keepNext/>
            <w:numPr>
              <w:numId w:val="4"/>
            </w:numPr>
            <w:ind w:hanging="360"/>
          </w:pPr>
        </w:pPrChange>
      </w:pPr>
      <w:del w:id="127" w:author="Pete Chavasse" w:date="2014-10-23T11:19:00Z">
        <w:r w:rsidDel="00332E17">
          <w:delText xml:space="preserve">Button Action - </w:delText>
        </w:r>
        <w:r w:rsidRPr="00372A19" w:rsidDel="00332E17">
          <w:delText>Which storage function is called when the button is pressed.</w:delText>
        </w:r>
      </w:del>
    </w:p>
    <w:p w:rsidR="008400C7" w:rsidDel="00332E17" w:rsidRDefault="008400C7">
      <w:pPr>
        <w:jc w:val="center"/>
        <w:rPr>
          <w:del w:id="128" w:author="Pete Chavasse" w:date="2014-10-23T11:19:00Z"/>
        </w:rPr>
        <w:pPrChange w:id="129" w:author="Pete Chavasse" w:date="2014-10-23T11:28:00Z">
          <w:pPr>
            <w:pStyle w:val="ListParagraph"/>
            <w:numPr>
              <w:numId w:val="5"/>
            </w:numPr>
            <w:ind w:left="1080" w:hanging="360"/>
          </w:pPr>
        </w:pPrChange>
      </w:pPr>
      <w:del w:id="130" w:author="Pete Chavasse" w:date="2014-10-23T11:19:00Z">
        <w:r w:rsidRPr="008400C7" w:rsidDel="00332E17">
          <w:delText>SET ITEM</w:delText>
        </w:r>
        <w:r w:rsidDel="00332E17">
          <w:delText xml:space="preserve"> - </w:delText>
        </w:r>
        <w:r w:rsidRPr="008400C7" w:rsidDel="00332E17">
          <w:delText>Assigns a keyed item's value.</w:delText>
        </w:r>
        <w:r w:rsidRPr="00955D89" w:rsidDel="00332E17">
          <w:delText xml:space="preserve">. </w:delText>
        </w:r>
      </w:del>
    </w:p>
    <w:p w:rsidR="00372A19" w:rsidDel="00332E17" w:rsidRDefault="008400C7">
      <w:pPr>
        <w:jc w:val="center"/>
        <w:rPr>
          <w:del w:id="131" w:author="Pete Chavasse" w:date="2014-10-23T11:19:00Z"/>
        </w:rPr>
        <w:pPrChange w:id="132" w:author="Pete Chavasse" w:date="2014-10-23T11:28:00Z">
          <w:pPr>
            <w:pStyle w:val="ListParagraph"/>
            <w:keepNext/>
            <w:numPr>
              <w:numId w:val="5"/>
            </w:numPr>
            <w:ind w:left="1080" w:hanging="360"/>
          </w:pPr>
        </w:pPrChange>
      </w:pPr>
      <w:del w:id="133" w:author="Pete Chavasse" w:date="2014-10-23T11:19:00Z">
        <w:r w:rsidDel="00332E17">
          <w:delText>GET ITEM</w:delText>
        </w:r>
        <w:r w:rsidRPr="00955D89" w:rsidDel="00332E17">
          <w:delText xml:space="preserve"> </w:delText>
        </w:r>
        <w:r w:rsidDel="00332E17">
          <w:delText xml:space="preserve"> -</w:delText>
        </w:r>
        <w:r w:rsidRPr="00955D89" w:rsidDel="00332E17">
          <w:delText xml:space="preserve">  </w:delText>
        </w:r>
        <w:r w:rsidRPr="008400C7" w:rsidDel="00332E17">
          <w:delText>Returns the item identified by the specified key.</w:delText>
        </w:r>
      </w:del>
    </w:p>
    <w:p w:rsidR="008400C7" w:rsidDel="00332E17" w:rsidRDefault="008400C7">
      <w:pPr>
        <w:jc w:val="center"/>
        <w:rPr>
          <w:del w:id="134" w:author="Pete Chavasse" w:date="2014-10-23T11:19:00Z"/>
        </w:rPr>
        <w:pPrChange w:id="135" w:author="Pete Chavasse" w:date="2014-10-23T11:28:00Z">
          <w:pPr>
            <w:pStyle w:val="ListParagraph"/>
            <w:keepNext/>
            <w:numPr>
              <w:numId w:val="5"/>
            </w:numPr>
            <w:ind w:left="1080" w:hanging="360"/>
          </w:pPr>
        </w:pPrChange>
      </w:pPr>
      <w:del w:id="136" w:author="Pete Chavasse" w:date="2014-10-23T11:19:00Z">
        <w:r w:rsidDel="00332E17">
          <w:delText xml:space="preserve">REMOVE ITEM - </w:delText>
        </w:r>
        <w:r w:rsidRPr="008400C7" w:rsidDel="00332E17">
          <w:delText>Removes the item identified by the specified key.</w:delText>
        </w:r>
      </w:del>
    </w:p>
    <w:p w:rsidR="008400C7" w:rsidDel="00332E17" w:rsidRDefault="008400C7">
      <w:pPr>
        <w:jc w:val="center"/>
        <w:rPr>
          <w:del w:id="137" w:author="Pete Chavasse" w:date="2014-10-23T11:19:00Z"/>
        </w:rPr>
        <w:pPrChange w:id="138" w:author="Pete Chavasse" w:date="2014-10-23T11:28:00Z">
          <w:pPr>
            <w:pStyle w:val="ListParagraph"/>
            <w:keepNext/>
            <w:numPr>
              <w:numId w:val="5"/>
            </w:numPr>
            <w:ind w:left="1080" w:hanging="360"/>
          </w:pPr>
        </w:pPrChange>
      </w:pPr>
      <w:del w:id="139" w:author="Pete Chavasse" w:date="2014-10-23T11:19:00Z">
        <w:r w:rsidDel="00332E17">
          <w:delText xml:space="preserve">CLEAR - </w:delText>
        </w:r>
        <w:r w:rsidRPr="008400C7" w:rsidDel="00332E17">
          <w:delText>Removes all of the key/value pairs.</w:delText>
        </w:r>
      </w:del>
    </w:p>
    <w:p w:rsidR="00372A19" w:rsidDel="00332E17" w:rsidRDefault="00372A19">
      <w:pPr>
        <w:jc w:val="center"/>
        <w:rPr>
          <w:del w:id="140" w:author="Pete Chavasse" w:date="2014-10-23T11:19:00Z"/>
        </w:rPr>
        <w:pPrChange w:id="141" w:author="Pete Chavasse" w:date="2014-10-23T11:28:00Z">
          <w:pPr>
            <w:pStyle w:val="ListParagraph"/>
            <w:keepNext/>
            <w:numPr>
              <w:numId w:val="4"/>
            </w:numPr>
            <w:ind w:hanging="360"/>
          </w:pPr>
        </w:pPrChange>
      </w:pPr>
      <w:del w:id="142" w:author="Pete Chavasse" w:date="2014-10-23T11:19:00Z">
        <w:r w:rsidDel="00332E17">
          <w:delText xml:space="preserve">Item Key field </w:delText>
        </w:r>
      </w:del>
    </w:p>
    <w:p w:rsidR="00372A19" w:rsidDel="00332E17" w:rsidRDefault="00372A19">
      <w:pPr>
        <w:jc w:val="center"/>
        <w:rPr>
          <w:del w:id="143" w:author="Pete Chavasse" w:date="2014-10-23T11:19:00Z"/>
        </w:rPr>
        <w:pPrChange w:id="144" w:author="Pete Chavasse" w:date="2014-10-23T11:28:00Z">
          <w:pPr>
            <w:pStyle w:val="ListParagraph"/>
            <w:keepNext/>
            <w:numPr>
              <w:numId w:val="4"/>
            </w:numPr>
            <w:ind w:hanging="360"/>
          </w:pPr>
        </w:pPrChange>
      </w:pPr>
      <w:del w:id="145" w:author="Pete Chavasse" w:date="2014-10-23T11:19:00Z">
        <w:r w:rsidDel="00332E17">
          <w:delText xml:space="preserve">Item Value field -  </w:delText>
        </w:r>
        <w:r w:rsidRPr="00372A19" w:rsidDel="00332E17">
          <w:delText xml:space="preserve"> This is applicable only for SET ITEM Action</w:delText>
        </w:r>
        <w:r w:rsidDel="00332E17">
          <w:delText xml:space="preserve"> .</w:delText>
        </w:r>
      </w:del>
    </w:p>
    <w:p w:rsidR="00372A19" w:rsidDel="00332E17" w:rsidRDefault="00372A19">
      <w:pPr>
        <w:jc w:val="center"/>
        <w:rPr>
          <w:del w:id="146" w:author="Pete Chavasse" w:date="2014-10-23T11:19:00Z"/>
        </w:rPr>
        <w:pPrChange w:id="147" w:author="Pete Chavasse" w:date="2014-10-23T11:28:00Z">
          <w:pPr>
            <w:pStyle w:val="ListParagraph"/>
            <w:keepNext/>
            <w:numPr>
              <w:numId w:val="4"/>
            </w:numPr>
            <w:ind w:hanging="360"/>
          </w:pPr>
        </w:pPrChange>
      </w:pPr>
      <w:del w:id="148" w:author="Pete Chavasse" w:date="2014-10-23T11:19:00Z">
        <w:r w:rsidDel="00332E17">
          <w:delText xml:space="preserve">InputID field - </w:delText>
        </w:r>
        <w:r w:rsidRPr="00372A19" w:rsidDel="00332E17">
          <w:delText>ID of Input  where to save storage value . This is applicable only for GET ITEM Action</w:delText>
        </w:r>
        <w:r w:rsidDel="00332E17">
          <w:delText xml:space="preserve"> .</w:delText>
        </w:r>
      </w:del>
    </w:p>
    <w:p w:rsidR="00372A19" w:rsidDel="00332E17" w:rsidRDefault="00372A19">
      <w:pPr>
        <w:jc w:val="center"/>
        <w:rPr>
          <w:del w:id="149" w:author="Pete Chavasse" w:date="2014-10-23T11:19:00Z"/>
        </w:rPr>
        <w:pPrChange w:id="150" w:author="Pete Chavasse" w:date="2014-10-23T11:28:00Z">
          <w:pPr>
            <w:pStyle w:val="ListParagraph"/>
            <w:keepNext/>
            <w:numPr>
              <w:numId w:val="4"/>
            </w:numPr>
            <w:ind w:hanging="360"/>
          </w:pPr>
        </w:pPrChange>
      </w:pPr>
      <w:del w:id="151" w:author="Pete Chavasse" w:date="2014-10-23T11:19:00Z">
        <w:r w:rsidRPr="00372A19" w:rsidDel="00332E17">
          <w:delText>Auto click</w:delText>
        </w:r>
        <w:r w:rsidDel="00332E17">
          <w:delText xml:space="preserve">  check box – Enable/Disable a</w:delText>
        </w:r>
        <w:r w:rsidRPr="00372A19" w:rsidDel="00332E17">
          <w:delText>uto click button when page is loaded.</w:delText>
        </w:r>
      </w:del>
    </w:p>
    <w:p w:rsidR="008400C7" w:rsidRPr="0016684F" w:rsidRDefault="008400C7">
      <w:pPr>
        <w:jc w:val="center"/>
        <w:pPrChange w:id="152" w:author="Pete Chavasse" w:date="2014-10-23T11:28:00Z">
          <w:pPr>
            <w:pStyle w:val="ListParagraph"/>
            <w:keepNext/>
            <w:jc w:val="center"/>
          </w:pPr>
        </w:pPrChange>
      </w:pPr>
      <w:del w:id="153" w:author="Pete Chavasse" w:date="2014-10-23T11:19:00Z">
        <w:r w:rsidDel="00332E17">
          <w:rPr>
            <w:noProof/>
          </w:rPr>
          <w:drawing>
            <wp:inline distT="0" distB="0" distL="0" distR="0" wp14:anchorId="43179EF6" wp14:editId="7C3A181C">
              <wp:extent cx="2682815" cy="306397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4608" cy="3066027"/>
                      </a:xfrm>
                      <a:prstGeom prst="rect">
                        <a:avLst/>
                      </a:prstGeom>
                    </pic:spPr>
                  </pic:pic>
                </a:graphicData>
              </a:graphic>
            </wp:inline>
          </w:drawing>
        </w:r>
      </w:del>
    </w:p>
    <w:sectPr w:rsidR="008400C7" w:rsidRPr="001668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930" w:rsidRDefault="00974930" w:rsidP="00BE33BD">
      <w:pPr>
        <w:spacing w:after="0" w:line="240" w:lineRule="auto"/>
      </w:pPr>
      <w:r>
        <w:separator/>
      </w:r>
    </w:p>
  </w:endnote>
  <w:endnote w:type="continuationSeparator" w:id="0">
    <w:p w:rsidR="00974930" w:rsidRDefault="00974930"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930" w:rsidRDefault="00974930" w:rsidP="00BE33BD">
      <w:pPr>
        <w:spacing w:after="0" w:line="240" w:lineRule="auto"/>
      </w:pPr>
      <w:r>
        <w:separator/>
      </w:r>
    </w:p>
  </w:footnote>
  <w:footnote w:type="continuationSeparator" w:id="0">
    <w:p w:rsidR="00974930" w:rsidRDefault="00974930"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Chavasse">
    <w15:presenceInfo w15:providerId="AD" w15:userId="S-1-5-21-436374069-57989841-725345543-50027"/>
  </w15:person>
  <w15:person w15:author="Radu Florin Antonache">
    <w15:presenceInfo w15:providerId="AD" w15:userId="S-1-5-21-436374069-57989841-725345543-56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76E5B"/>
    <w:rsid w:val="000E1658"/>
    <w:rsid w:val="0016684F"/>
    <w:rsid w:val="00170653"/>
    <w:rsid w:val="0020091F"/>
    <w:rsid w:val="00225D8D"/>
    <w:rsid w:val="00283866"/>
    <w:rsid w:val="002959FC"/>
    <w:rsid w:val="002A352F"/>
    <w:rsid w:val="00332E17"/>
    <w:rsid w:val="0035288C"/>
    <w:rsid w:val="00372A19"/>
    <w:rsid w:val="0039505E"/>
    <w:rsid w:val="00396930"/>
    <w:rsid w:val="003B4443"/>
    <w:rsid w:val="003D1347"/>
    <w:rsid w:val="00427202"/>
    <w:rsid w:val="00454AE4"/>
    <w:rsid w:val="00463120"/>
    <w:rsid w:val="00480BDB"/>
    <w:rsid w:val="004C202E"/>
    <w:rsid w:val="005323A4"/>
    <w:rsid w:val="00543F13"/>
    <w:rsid w:val="00584AD4"/>
    <w:rsid w:val="005C3631"/>
    <w:rsid w:val="005C431A"/>
    <w:rsid w:val="00602DF3"/>
    <w:rsid w:val="0062097A"/>
    <w:rsid w:val="00682F03"/>
    <w:rsid w:val="006C12BE"/>
    <w:rsid w:val="006F52D4"/>
    <w:rsid w:val="00774130"/>
    <w:rsid w:val="007D7835"/>
    <w:rsid w:val="007E2E18"/>
    <w:rsid w:val="007E4971"/>
    <w:rsid w:val="0081696F"/>
    <w:rsid w:val="008400C7"/>
    <w:rsid w:val="00870CD8"/>
    <w:rsid w:val="008821A1"/>
    <w:rsid w:val="00891CC0"/>
    <w:rsid w:val="008D32D7"/>
    <w:rsid w:val="00955D89"/>
    <w:rsid w:val="00974930"/>
    <w:rsid w:val="00A2217B"/>
    <w:rsid w:val="00A31643"/>
    <w:rsid w:val="00A67F93"/>
    <w:rsid w:val="00AD18D9"/>
    <w:rsid w:val="00B1227C"/>
    <w:rsid w:val="00B27671"/>
    <w:rsid w:val="00B35FA2"/>
    <w:rsid w:val="00BA0D88"/>
    <w:rsid w:val="00BE33BD"/>
    <w:rsid w:val="00CA3F8C"/>
    <w:rsid w:val="00CB3408"/>
    <w:rsid w:val="00CD66CB"/>
    <w:rsid w:val="00D527F6"/>
    <w:rsid w:val="00D8398F"/>
    <w:rsid w:val="00D90D3B"/>
    <w:rsid w:val="00DA3729"/>
    <w:rsid w:val="00DB588A"/>
    <w:rsid w:val="00DD78E1"/>
    <w:rsid w:val="00DF7B0E"/>
    <w:rsid w:val="00E207EB"/>
    <w:rsid w:val="00E45B0A"/>
    <w:rsid w:val="00E47013"/>
    <w:rsid w:val="00F30712"/>
    <w:rsid w:val="00F32464"/>
    <w:rsid w:val="00F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A7A19A-F877-4150-98F1-0FDCAC50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468D6-5FEE-497A-B1F1-F67700F8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Radu Florin Antonache</cp:lastModifiedBy>
  <cp:revision>6</cp:revision>
  <cp:lastPrinted>2014-05-28T08:28:00Z</cp:lastPrinted>
  <dcterms:created xsi:type="dcterms:W3CDTF">2014-09-02T12:01:00Z</dcterms:created>
  <dcterms:modified xsi:type="dcterms:W3CDTF">2014-10-24T11:00:00Z</dcterms:modified>
</cp:coreProperties>
</file>